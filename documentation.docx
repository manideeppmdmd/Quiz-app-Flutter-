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880" w:firstLine="720"/>
        <w:rPr>
          <w:rFonts w:ascii="Roboto Mono" w:cs="Roboto Mono" w:eastAsia="Roboto Mono" w:hAnsi="Roboto Mono"/>
          <w:sz w:val="28"/>
          <w:szCs w:val="28"/>
        </w:rPr>
      </w:pPr>
      <w:bookmarkStart w:colFirst="0" w:colLast="0" w:name="_n57sj3qh2p3i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10-03-21</w:t>
      </w:r>
    </w:p>
    <w:p w:rsidR="00000000" w:rsidDel="00000000" w:rsidP="00000000" w:rsidRDefault="00000000" w:rsidRPr="00000000" w14:paraId="00000002">
      <w:pPr>
        <w:pStyle w:val="Title"/>
        <w:ind w:left="2880" w:firstLine="720"/>
        <w:rPr>
          <w:rFonts w:ascii="Roboto Mono" w:cs="Roboto Mono" w:eastAsia="Roboto Mono" w:hAnsi="Roboto Mono"/>
        </w:rPr>
      </w:pPr>
      <w:bookmarkStart w:colFirst="0" w:colLast="0" w:name="_l2pa0iz2n5ur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Flutter    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Framework   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is a tool that allows you to build native cross-platform apps with one programming language and codebase.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Flutter Architecture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663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about widgets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Working of Flutter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320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Flutter compiles its own pixels, whereas other frameworks use platforms. This gives a flutter advantage in performance.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Material Design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Material Design: Buttons and others Ui in a google style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Cupertino: in Apple style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When we create a new application in a flutter  (Ctrl + Shift + P), you get a code something like this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main() function only used to run the app 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runApp(class name instance)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args) {</w:t>
      </w:r>
    </w:p>
    <w:p w:rsidR="00000000" w:rsidDel="00000000" w:rsidP="00000000" w:rsidRDefault="00000000" w:rsidRPr="00000000" w14:paraId="0000003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a1b26" w:val="clear"/>
        <w:spacing w:line="325.71428571428567" w:lineRule="auto"/>
        <w:rPr>
          <w:rFonts w:ascii="Courier New" w:cs="Courier New" w:eastAsia="Courier New" w:hAnsi="Courier New"/>
          <w:i w:val="1"/>
          <w:color w:val="444b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i w:val="1"/>
          <w:color w:val="444b6a"/>
          <w:sz w:val="21"/>
          <w:szCs w:val="21"/>
          <w:rtl w:val="0"/>
        </w:rPr>
        <w:t xml:space="preserve">// ! StatelessWidget  has its build method with parameter as(context) </w:t>
      </w:r>
    </w:p>
    <w:p w:rsidR="00000000" w:rsidDel="00000000" w:rsidP="00000000" w:rsidRDefault="00000000" w:rsidRPr="00000000" w14:paraId="0000003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bb9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shd w:fill="1a1b26" w:val="clear"/>
        <w:spacing w:line="325.71428571428567" w:lineRule="auto"/>
        <w:rPr>
          <w:rFonts w:ascii="Courier New" w:cs="Courier New" w:eastAsia="Courier New" w:hAnsi="Courier New"/>
          <w:i w:val="1"/>
          <w:color w:val="444b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context) { </w:t>
      </w:r>
      <w:r w:rsidDel="00000000" w:rsidR="00000000" w:rsidRPr="00000000">
        <w:rPr>
          <w:rFonts w:ascii="Courier New" w:cs="Courier New" w:eastAsia="Courier New" w:hAnsi="Courier New"/>
          <w:i w:val="1"/>
          <w:color w:val="444b6a"/>
          <w:sz w:val="21"/>
          <w:szCs w:val="21"/>
          <w:rtl w:val="0"/>
        </w:rPr>
        <w:t xml:space="preserve">// ! we are overriding the build method,</w:t>
      </w:r>
    </w:p>
    <w:p w:rsidR="00000000" w:rsidDel="00000000" w:rsidP="00000000" w:rsidRDefault="00000000" w:rsidRPr="00000000" w14:paraId="0000003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home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body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))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Basic app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ins w:author="Mani Deep" w:id="0" w:date="2021-03-20T05:39:34Z">
        <w:r w:rsidDel="00000000" w:rsidR="00000000" w:rsidRPr="00000000">
          <w:rPr>
            <w:rFonts w:ascii="Courier New" w:cs="Courier New" w:eastAsia="Courier New" w:hAnsi="Courier New"/>
            <w:color w:val="89ddff"/>
            <w:sz w:val="21"/>
            <w:szCs w:val="21"/>
            <w:rtl w:val="0"/>
          </w:rPr>
          <w:t xml:space="preserve"> </w:t>
        </w:r>
      </w:ins>
      <w:del w:author="Mani Deep" w:id="0" w:date="2021-03-20T05:39:34Z">
        <w:r w:rsidDel="00000000" w:rsidR="00000000" w:rsidRPr="00000000">
          <w:rPr>
            <w:rFonts w:ascii="Courier New" w:cs="Courier New" w:eastAsia="Courier New" w:hAnsi="Courier New"/>
            <w:color w:val="89ddff"/>
            <w:sz w:val="21"/>
            <w:szCs w:val="21"/>
            <w:rtl w:val="0"/>
          </w:rPr>
          <w:delText xml:space="preserve"> </w:delText>
        </w:r>
      </w:del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(HomePage())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bb9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context) {</w:t>
      </w:r>
    </w:p>
    <w:p w:rsidR="00000000" w:rsidDel="00000000" w:rsidP="00000000" w:rsidRDefault="00000000" w:rsidRPr="00000000" w14:paraId="0000005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highlight w:val="yellow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home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highlight w:val="yellow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'Hello!'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Materials App provides a built-in class 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StatelessWidget has a build method.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Build method builds the app.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the main function to run the app  runApp(class new instance());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521159" cy="235227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442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1159" cy="2352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Scaffold provides a basic UI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Inside Scaffold, we create new Widgets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bb9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7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context) {</w:t>
      </w:r>
    </w:p>
    <w:p w:rsidR="00000000" w:rsidDel="00000000" w:rsidP="00000000" w:rsidRDefault="00000000" w:rsidRPr="00000000" w14:paraId="0000007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home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highlight w:val="yellow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appBar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title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"My First App"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body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'hi hello'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))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285750</wp:posOffset>
            </wp:positionV>
            <wp:extent cx="3295650" cy="3219554"/>
            <wp:effectExtent b="0" l="0" r="0" t="0"/>
            <wp:wrapTopAndBottom distB="114300" distT="1143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19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Body only takes one widget, so to have multiple widgets we use these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857875" cy="2469408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69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body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highlight w:val="yellow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children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8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'The questions!'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RaisedButton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  child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'Answer 1'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  onPressed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answerQuestions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RaisedButton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  child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'Answer 2'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  onPressed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8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'Answer 2 Chosen'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  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RaisedButton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  child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'Answer 3'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  onPressed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'Answer 3 Chosen'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Column is layout 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children: &lt;Widgets&gt;[];  //takes lists as input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RaisedButton // takes two arguments 1)child : Text(‘’),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2)onPressed : //mention a func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//Anonymous function 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onPressed :() {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print();</w:t>
        <w:br w:type="textWrapping"/>
        <w:t xml:space="preserve">}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2495550" cy="1752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change the text we need array type data structures so we use list </w:t>
      </w:r>
    </w:p>
    <w:p w:rsidR="00000000" w:rsidDel="00000000" w:rsidP="00000000" w:rsidRDefault="00000000" w:rsidRPr="00000000" w14:paraId="000000AB">
      <w:pPr>
        <w:shd w:fill="1a1b26" w:val="clear"/>
        <w:spacing w:line="325.71428571428567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_questionsIdx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44b6a"/>
          <w:sz w:val="21"/>
          <w:szCs w:val="21"/>
          <w:rtl w:val="0"/>
        </w:rPr>
        <w:t xml:space="preserve">//* store index or itarator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_questionsList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A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'Hii, How are you ?'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'What’s Your age ?'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Replace text widget</w:t>
      </w:r>
    </w:p>
    <w:p w:rsidR="00000000" w:rsidDel="00000000" w:rsidP="00000000" w:rsidRDefault="00000000" w:rsidRPr="00000000" w14:paraId="000000B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(_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questionsList[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_questionsIdx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a function to change question if click on any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answerQuestions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(questionsidx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questionsidx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questionsidx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9">
      <w:pPr>
        <w:shd w:fill="1a1b26" w:val="clear"/>
        <w:spacing w:line="325.71428571428567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click on button, question wont change because in stateless function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highlight w:val="yellow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bb9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C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1">
      <w:pPr>
        <w:shd w:fill="1a1b26" w:val="clear"/>
        <w:spacing w:line="325.71428571428567" w:lineRule="auto"/>
        <w:rPr>
          <w:rFonts w:ascii="Courier New" w:cs="Courier New" w:eastAsia="Courier New" w:hAnsi="Courier New"/>
          <w:i w:val="1"/>
          <w:color w:val="444b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44b6a"/>
          <w:sz w:val="21"/>
          <w:szCs w:val="21"/>
          <w:rtl w:val="0"/>
        </w:rPr>
        <w:t xml:space="preserve">// TODO: implement createState</w:t>
      </w:r>
    </w:p>
    <w:p w:rsidR="00000000" w:rsidDel="00000000" w:rsidP="00000000" w:rsidRDefault="00000000" w:rsidRPr="00000000" w14:paraId="000000C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HomePageState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HomePageState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1a1b26" w:val="clear"/>
        <w:spacing w:line="325.71428571428567" w:lineRule="auto"/>
        <w:rPr>
          <w:rFonts w:ascii="Courier New" w:cs="Courier New" w:eastAsia="Courier New" w:hAnsi="Courier New"/>
          <w:i w:val="1"/>
          <w:color w:val="444b6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questionsidx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44b6a"/>
          <w:sz w:val="21"/>
          <w:szCs w:val="21"/>
          <w:rtl w:val="0"/>
        </w:rPr>
        <w:t xml:space="preserve">//* store index or iterator</w:t>
      </w:r>
    </w:p>
    <w:p w:rsidR="00000000" w:rsidDel="00000000" w:rsidP="00000000" w:rsidRDefault="00000000" w:rsidRPr="00000000" w14:paraId="000000C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answerQuestions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0C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(questionsidx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questionsidx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questionsidx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C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(questionsidx)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setState() calls build methods , and checks in which function is varying in build  func and builds its with new info,to increase performance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  <w:tab/>
        <w:tab/>
        <w:tab/>
        <w:tab/>
        <w:tab/>
        <w:tab/>
        <w:t xml:space="preserve">11-03-21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Always use 1 widget one build file, it would keep the main file small and clean and even easy to make changes   //Questions 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338638" cy="328925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289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make Text,bigger we make TextStyle(fontSize :28),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Now to make 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textAlign : TextAlign.center,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but to show changes we have to make a container with 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width: double.infinty,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Container is a widget which use mainly used for styling , it has many function which width, height , margin, padding ,decoration and many more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229225" cy="22431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Creating a Answers buttons separate file, as we dont want hardcode many buttons so we just call this function its creates buttons according to the list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d7cd8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questionchanger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d7cd8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answers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questionchanger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answers)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bb9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E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context) {</w:t>
      </w:r>
    </w:p>
    <w:p w:rsidR="00000000" w:rsidDel="00000000" w:rsidP="00000000" w:rsidRDefault="00000000" w:rsidRPr="00000000" w14:paraId="000000E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width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child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RaisedButton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child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(answers)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textColor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onPressed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questionchanger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color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shade800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Creating a list with maps so we can change the button’s text dynamically,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questions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F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F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'questionText'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'What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s your favorite color ?'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'answers'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0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'questionText'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'What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s your favorite animal ?'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'answers'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'Rabbit'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'Lion'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0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'questionText'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'What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s your age ?'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'answers'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'&lt;18'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'18-21'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'21-30'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'&gt;30'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444b6a"/>
          <w:sz w:val="21"/>
          <w:szCs w:val="21"/>
          <w:rtl w:val="0"/>
        </w:rPr>
        <w:t xml:space="preserve">//* list of maps to store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link these to answers buttons , we traverse using a new function 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children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0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(questions[_questionsidx][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'questionText'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(questions[_questionsidx][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'answers'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 //as list as cant find its list</w:t>
      </w:r>
    </w:p>
    <w:p w:rsidR="00000000" w:rsidDel="00000000" w:rsidP="00000000" w:rsidRDefault="00000000" w:rsidRPr="00000000" w14:paraId="0000011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((answers) {</w:t>
      </w:r>
    </w:p>
    <w:p w:rsidR="00000000" w:rsidDel="00000000" w:rsidP="00000000" w:rsidRDefault="00000000" w:rsidRPr="00000000" w14:paraId="0000011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(answerQuestions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answers)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})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use this func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tell flutter its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</w:rPr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function for lists is like a forEach func but it return a Iterable to convert in into list we can use .toList() func , 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((e){// here New is </w:t>
      </w:r>
      <w:r w:rsidDel="00000000" w:rsidR="00000000" w:rsidRPr="00000000">
        <w:rPr>
          <w:rFonts w:ascii="Courier New" w:cs="Courier New" w:eastAsia="Courier New" w:hAnsi="Courier New"/>
          <w:color w:val="787c99"/>
          <w:sz w:val="21"/>
          <w:szCs w:val="21"/>
          <w:shd w:fill="13131a" w:val="clear"/>
          <w:rtl w:val="0"/>
        </w:rPr>
        <w:t xml:space="preserve">MappedListIterable&lt;dynamic, dynamic&gt;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(e)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})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((e) { here New is list               </w:t>
      </w:r>
    </w:p>
    <w:p w:rsidR="00000000" w:rsidDel="00000000" w:rsidP="00000000" w:rsidRDefault="00000000" w:rsidRPr="00000000" w14:paraId="0000012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(e)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})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But in our app code, it would return a list of widgets , but in column we need in widgets , so we use “...” function to break the list into objects, 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runtime constant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compiled time constant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1.const list =[] vs 2. var list = const[ ] 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 and data is protected, whereas 2) only data is protected</w:t>
      </w:r>
    </w:p>
    <w:p w:rsidR="00000000" w:rsidDel="00000000" w:rsidP="00000000" w:rsidRDefault="00000000" w:rsidRPr="00000000" w14:paraId="0000012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can assign list=[], it is not possible in  case 1.</w:t>
      </w:r>
    </w:p>
    <w:p w:rsidR="00000000" w:rsidDel="00000000" w:rsidP="00000000" w:rsidRDefault="00000000" w:rsidRPr="00000000" w14:paraId="0000012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Result Screen when all three questions are done, so we in again create list of maps inside ‘answers’ with scores</w:t>
      </w:r>
    </w:p>
    <w:p w:rsidR="00000000" w:rsidDel="00000000" w:rsidP="00000000" w:rsidRDefault="00000000" w:rsidRPr="00000000" w14:paraId="0000013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a1b26" w:val="clear"/>
        <w:spacing w:line="325.71428571428567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_HomePageState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_questionsidx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_totalScore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d7cd8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_questions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d7cd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3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'questionText'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'What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s your favorite color ?'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'answers'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3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'questionText'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'What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s your favorite animal ?'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'answers'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4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'Rabbit'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'Lion'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'questionText'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'What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s your age ?'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'answers'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4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'&lt;18'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'18-21'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'21-30'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'&gt;30'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ind w:left="0" w:firstLine="0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Now we create a separate Result file which shows a text and score,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 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d7cd8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d7cd8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reset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reset)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resultPhrase {</w:t>
      </w:r>
    </w:p>
    <w:p w:rsidR="00000000" w:rsidDel="00000000" w:rsidP="00000000" w:rsidRDefault="00000000" w:rsidRPr="00000000" w14:paraId="0000015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resultText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'You did it!                         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resultText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'Your Score is $</w:t>
      </w:r>
      <w:r w:rsidDel="00000000" w:rsidR="00000000" w:rsidRPr="00000000">
        <w:rPr>
          <w:rFonts w:ascii="Courier New" w:cs="Courier New" w:eastAsia="Courier New" w:hAnsi="Courier New"/>
          <w:color w:val="e0af68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bb9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6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context) {</w:t>
      </w:r>
    </w:p>
    <w:p w:rsidR="00000000" w:rsidDel="00000000" w:rsidP="00000000" w:rsidRDefault="00000000" w:rsidRPr="00000000" w14:paraId="0000016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child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children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6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resultPhrase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style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(fontSize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fontWeight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FontWeight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bold)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textAlign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TextAlign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onPressed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reset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child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e6a"/>
          <w:sz w:val="21"/>
          <w:szCs w:val="21"/>
          <w:rtl w:val="0"/>
        </w:rPr>
        <w:t xml:space="preserve">"Resart Quiz"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style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ButtonStyle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bb9a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  foregroundColor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MaterialStateProperty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deepPurple)))</w:t>
      </w:r>
    </w:p>
    <w:p w:rsidR="00000000" w:rsidDel="00000000" w:rsidP="00000000" w:rsidRDefault="00000000" w:rsidRPr="00000000" w14:paraId="0000017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Later in main file we right logic for reset button that , and create new variable for total score</w:t>
      </w:r>
    </w:p>
    <w:p w:rsidR="00000000" w:rsidDel="00000000" w:rsidP="00000000" w:rsidRDefault="00000000" w:rsidRPr="00000000" w14:paraId="0000017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_totalScore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When we click on reset button it changes the values of </w:t>
      </w:r>
    </w:p>
    <w:p w:rsidR="00000000" w:rsidDel="00000000" w:rsidP="00000000" w:rsidRDefault="00000000" w:rsidRPr="00000000" w14:paraId="0000017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_resetQuiz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18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_questionsidx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_totalScore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Now to call this result we use a ternary operator inside body of Scaffold </w:t>
      </w:r>
    </w:p>
    <w:p w:rsidR="00000000" w:rsidDel="00000000" w:rsidP="00000000" w:rsidRDefault="00000000" w:rsidRPr="00000000" w14:paraId="00000186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body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_questionsidx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_questions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length</w:t>
      </w:r>
    </w:p>
    <w:p w:rsidR="00000000" w:rsidDel="00000000" w:rsidP="00000000" w:rsidRDefault="00000000" w:rsidRPr="00000000" w14:paraId="00000187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Quiz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(_answerQuestions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_questions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_questionsidx)</w:t>
      </w:r>
    </w:p>
    <w:p w:rsidR="00000000" w:rsidDel="00000000" w:rsidP="00000000" w:rsidRDefault="00000000" w:rsidRPr="00000000" w14:paraId="00000188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(_totalScore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_resetQuiz)))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_answerQuestions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db9d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score) {</w:t>
      </w:r>
    </w:p>
    <w:p w:rsidR="00000000" w:rsidDel="00000000" w:rsidP="00000000" w:rsidRDefault="00000000" w:rsidRPr="00000000" w14:paraId="0000018C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_totalScore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18E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(_questionsidx </w:t>
      </w:r>
      <w:r w:rsidDel="00000000" w:rsidR="00000000" w:rsidRPr="00000000">
        <w:rPr>
          <w:rFonts w:ascii="Courier New" w:cs="Courier New" w:eastAsia="Courier New" w:hAnsi="Courier New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_questions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length) {</w:t>
      </w:r>
    </w:p>
    <w:p w:rsidR="00000000" w:rsidDel="00000000" w:rsidP="00000000" w:rsidRDefault="00000000" w:rsidRPr="00000000" w14:paraId="0000018F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  _questionsidx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_questionsidx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e6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91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aa2f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(_questionsidx)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a1b26" w:val="clear"/>
        <w:spacing w:line="325.71428571428567" w:lineRule="auto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1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95">
      <w:pPr>
        <w:ind w:left="0" w:firstLine="0"/>
        <w:rPr>
          <w:rFonts w:ascii="Courier New" w:cs="Courier New" w:eastAsia="Courier New" w:hAnsi="Courier New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6" Type="http://schemas.openxmlformats.org/officeDocument/2006/relationships/hyperlink" Target="https://www.youtube.com/watch?v=lisp9pBjcGs&amp;ab_channel=OvidiusMazur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